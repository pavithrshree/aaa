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F9" w:rsidRPr="00FE4AE2" w:rsidRDefault="00E63DF9" w:rsidP="00E63DF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How to create project plan and product backlog for project and User story creation.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Jira Login.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Gmail account or login to Jira.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Jira software and select   project from top menu bar then select create project from dropdown Menu.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 on template and click on create.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name to your project and Give a Description if you want 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issues from top menu bar and select issue type .This will be default setting.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:rsidR="00E63DF9" w:rsidRPr="00FE4AE2" w:rsidRDefault="00E63DF9" w:rsidP="00E63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and manage product backlog using appropriate tool like Jira 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 WANT to have registration functionality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successfully resist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E63DF9" w:rsidRPr="00FE4AE2" w:rsidRDefault="00E63DF9" w:rsidP="00E63D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registration page</w:t>
      </w:r>
    </w:p>
    <w:p w:rsidR="00E63DF9" w:rsidRPr="00FE4AE2" w:rsidRDefault="00E63DF9" w:rsidP="00E63D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:rsidR="00E63DF9" w:rsidRPr="00FE4AE2" w:rsidRDefault="00E63DF9" w:rsidP="00E63D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:rsidR="00E63DF9" w:rsidRPr="00FE4AE2" w:rsidRDefault="00E63DF9" w:rsidP="00E63D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:rsidR="00E63DF9" w:rsidRPr="00FE4AE2" w:rsidRDefault="00E63DF9" w:rsidP="00E63D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</w:p>
    <w:p w:rsidR="00E63DF9" w:rsidRPr="00FE4AE2" w:rsidRDefault="00E63DF9" w:rsidP="00E63D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:rsidR="00E63DF9" w:rsidRPr="00FE4AE2" w:rsidRDefault="00E63DF9" w:rsidP="00E63D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:rsidR="00E63DF9" w:rsidRPr="00FE4AE2" w:rsidRDefault="00E63DF9" w:rsidP="00E63D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:rsidR="00E63DF9" w:rsidRPr="00FE4AE2" w:rsidRDefault="00E63DF9" w:rsidP="00E63D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:rsidR="00E63DF9" w:rsidRPr="00FE4AE2" w:rsidRDefault="00E63DF9" w:rsidP="00E63D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cannot successfully resister </w:t>
      </w:r>
    </w:p>
    <w:p w:rsidR="00E63DF9" w:rsidRPr="00FE4AE2" w:rsidRDefault="00E63DF9" w:rsidP="00E63DF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:rsidR="00E63DF9" w:rsidRPr="00FE4AE2" w:rsidRDefault="00E63DF9" w:rsidP="00E63DF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:rsidR="00E63DF9" w:rsidRPr="00FE4AE2" w:rsidRDefault="00E63DF9" w:rsidP="00E63DF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“registration failed incorrect customer name”</w:t>
      </w:r>
    </w:p>
    <w:p w:rsidR="00E63DF9" w:rsidRPr="00FE4AE2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checking available of hall 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check the available halls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Scope</w:t>
      </w:r>
    </w:p>
    <w:p w:rsidR="00E63DF9" w:rsidRPr="00FE4AE2" w:rsidRDefault="00E63DF9" w:rsidP="00E63DF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available checking page</w:t>
      </w:r>
    </w:p>
    <w:p w:rsidR="00E63DF9" w:rsidRPr="00FE4AE2" w:rsidRDefault="00E63DF9" w:rsidP="00E63DF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be only inside the Karnataka</w:t>
      </w:r>
    </w:p>
    <w:p w:rsidR="00E63DF9" w:rsidRPr="00FE4AE2" w:rsidRDefault="00E63DF9" w:rsidP="00E63DF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check the available halls in their particular location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</w:p>
    <w:p w:rsidR="00E63DF9" w:rsidRPr="00FE4AE2" w:rsidRDefault="00E63DF9" w:rsidP="00E63DF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Customers can successful check availability of hall in their location</w:t>
      </w:r>
    </w:p>
    <w:p w:rsidR="00E63DF9" w:rsidRPr="00FE4AE2" w:rsidRDefault="00E63DF9" w:rsidP="00E63DF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E63DF9" w:rsidRPr="00FE4AE2" w:rsidRDefault="00E63DF9" w:rsidP="00E63DF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:rsidR="00E63DF9" w:rsidRPr="00FE4AE2" w:rsidRDefault="00E63DF9" w:rsidP="00E63DF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E63DF9" w:rsidRPr="00FE4AE2" w:rsidRDefault="00E63DF9" w:rsidP="00E63DF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:rsidR="00E63DF9" w:rsidRPr="00FE4AE2" w:rsidRDefault="00E63DF9" w:rsidP="00E63DF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:rsidR="00E63DF9" w:rsidRPr="00FE4AE2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E63DF9" w:rsidRPr="00FE4AE2" w:rsidRDefault="00E63DF9" w:rsidP="00E63DF9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63DF9" w:rsidRPr="00FE4AE2" w:rsidRDefault="00E63DF9" w:rsidP="00E63DF9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booking hall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 can book the hall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:rsidR="00E63DF9" w:rsidRPr="00FE4AE2" w:rsidRDefault="00E63DF9" w:rsidP="00E63DF9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:rsidR="00E63DF9" w:rsidRPr="00FE4AE2" w:rsidRDefault="00E63DF9" w:rsidP="00E63DF9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 condition</w:t>
      </w:r>
    </w:p>
    <w:p w:rsidR="00E63DF9" w:rsidRPr="00FE4AE2" w:rsidRDefault="00E63DF9" w:rsidP="00E63DF9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booking hall</w:t>
      </w:r>
    </w:p>
    <w:p w:rsidR="00E63DF9" w:rsidRPr="00FE4AE2" w:rsidRDefault="00E63DF9" w:rsidP="00E63DF9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:rsidR="00E63DF9" w:rsidRPr="00FE4AE2" w:rsidRDefault="00E63DF9" w:rsidP="00E63DF9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:rsidR="00E63DF9" w:rsidRPr="00FE4AE2" w:rsidRDefault="00E63DF9" w:rsidP="00E63DF9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will book the hall</w:t>
      </w:r>
    </w:p>
    <w:p w:rsidR="00E63DF9" w:rsidRPr="00FE4AE2" w:rsidRDefault="00E63DF9" w:rsidP="00E63DF9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“Then” I successfully booked the hall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booking hall</w:t>
      </w:r>
    </w:p>
    <w:p w:rsidR="00E63DF9" w:rsidRPr="00FE4AE2" w:rsidRDefault="00E63DF9" w:rsidP="00E63DF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:rsidR="00E63DF9" w:rsidRPr="00FE4AE2" w:rsidRDefault="00E63DF9" w:rsidP="00E63DF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:rsidR="00E63DF9" w:rsidRPr="00FE4AE2" w:rsidRDefault="00E63DF9" w:rsidP="00E63DF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:rsidR="00E63DF9" w:rsidRPr="00FE4AE2" w:rsidRDefault="00E63DF9" w:rsidP="00E63DF9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details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:rsidR="00E63DF9" w:rsidRPr="00FE4AE2" w:rsidRDefault="00E63DF9" w:rsidP="00E63D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E63DF9" w:rsidRPr="00FE4AE2" w:rsidRDefault="00E63DF9" w:rsidP="00E63DF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:rsidR="00E63DF9" w:rsidRPr="00FE4AE2" w:rsidRDefault="00E63DF9" w:rsidP="00E63DF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:rsidR="00E63DF9" w:rsidRPr="00FE4AE2" w:rsidRDefault="00E63DF9" w:rsidP="00E63DF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</w:p>
    <w:p w:rsidR="00E63DF9" w:rsidRPr="00FE4AE2" w:rsidRDefault="00E63DF9" w:rsidP="00E63DF9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have to fill the every information given in the booking details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:rsidR="00E63DF9" w:rsidRPr="00FE4AE2" w:rsidRDefault="00E63DF9" w:rsidP="00E63D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:rsidR="00E63DF9" w:rsidRPr="00FE4AE2" w:rsidRDefault="00E63DF9" w:rsidP="00E63D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:rsidR="00E63DF9" w:rsidRPr="00FE4AE2" w:rsidRDefault="00E63DF9" w:rsidP="00E63D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:rsidR="00E63DF9" w:rsidRPr="00FE4AE2" w:rsidRDefault="00E63DF9" w:rsidP="00E63D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:rsidR="00E63DF9" w:rsidRPr="00FE4AE2" w:rsidRDefault="00E63DF9" w:rsidP="00E63D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:rsidR="00E63DF9" w:rsidRPr="00FE4AE2" w:rsidRDefault="00E63DF9" w:rsidP="00E63D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:rsidR="00E63DF9" w:rsidRPr="00FE4AE2" w:rsidRDefault="00E63DF9" w:rsidP="00E63D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the hall is not blocked yet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DF9" w:rsidRPr="00C72B17" w:rsidRDefault="00E63DF9" w:rsidP="00E63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lastRenderedPageBreak/>
        <w:t>Create Sprint 1 with required user stories</w:t>
      </w:r>
    </w:p>
    <w:p w:rsidR="00E63DF9" w:rsidRPr="00C72B17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:rsidR="00E63DF9" w:rsidRPr="00FE4AE2" w:rsidRDefault="00E63DF9" w:rsidP="00E63D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E63DF9" w:rsidRPr="00FE4AE2" w:rsidRDefault="00E63DF9" w:rsidP="00E63D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:rsidR="00E63DF9" w:rsidRPr="00FE4AE2" w:rsidRDefault="00E63DF9" w:rsidP="00E63D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:rsidR="00E63DF9" w:rsidRPr="00FE4AE2" w:rsidRDefault="00E63DF9" w:rsidP="00E63D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E63DF9" w:rsidRDefault="00E63DF9" w:rsidP="00E63D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 And click on Learn more.</w:t>
      </w: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Pr="00E63DF9" w:rsidRDefault="00E63DF9" w:rsidP="00E63D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Pr="00C72B17" w:rsidRDefault="00E63DF9" w:rsidP="00E63DF9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Create UI/UX design - for created user stories (wire framing). 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 Gmail account or login to Figma.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First create design file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adding elements to over design file from figma community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“ # ”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on the tool menu at the (Top left)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Depends on which size you want to use choose the screen size from the right sidebar.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Add background color to the frame by clicking it and add color from the  “Fill” section in the (right panel).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Create text button (click on “T” text button from the (Top left)</w:t>
      </w:r>
    </w:p>
    <w:p w:rsidR="00E63DF9" w:rsidRPr="00FE4AE2" w:rsidRDefault="00E63DF9" w:rsidP="00E63D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Click on rectangle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</w:t>
      </w:r>
      <w:r w:rsidRPr="00FE4AE2">
        <w:rPr>
          <w:rFonts w:ascii="Times New Roman" w:hAnsi="Segoe UI Emoji" w:cs="Times New Roman"/>
          <w:b/>
          <w:sz w:val="24"/>
          <w:szCs w:val="24"/>
          <w:shd w:val="clear" w:color="auto" w:fill="FFFFFF"/>
        </w:rPr>
        <w:t>⬜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”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to select image from the popup menu at the (Top left)</w:t>
      </w: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3DF9" w:rsidRPr="00C72B17" w:rsidRDefault="00E63DF9" w:rsidP="00E63DF9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re</w:t>
      </w:r>
      <w:r>
        <w:rPr>
          <w:rFonts w:ascii="Times New Roman" w:hAnsi="Times New Roman" w:cs="Times New Roman"/>
          <w:b/>
          <w:color w:val="auto"/>
        </w:rPr>
        <w:t>pository – named mini project-1</w:t>
      </w:r>
      <w:r w:rsidRPr="00FE4AE2">
        <w:rPr>
          <w:rFonts w:ascii="Times New Roman" w:hAnsi="Times New Roman" w:cs="Times New Roman"/>
          <w:b/>
          <w:color w:val="auto"/>
        </w:rPr>
        <w:t xml:space="preserve"> Push and pull operation in GitHub. </w:t>
      </w:r>
    </w:p>
    <w:p w:rsidR="00E63DF9" w:rsidRPr="00FE4AE2" w:rsidRDefault="00E63DF9" w:rsidP="00E63D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Browse to the official Git website: </w:t>
      </w:r>
      <w:hyperlink r:id="rId7" w:tgtFrame="_blank" w:history="1">
        <w:r w:rsidRPr="00FE4AE2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E63DF9" w:rsidRPr="00FE4AE2" w:rsidRDefault="00E63DF9" w:rsidP="00E63D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:rsidR="00E63DF9" w:rsidRPr="00776F7E" w:rsidRDefault="00E63DF9" w:rsidP="00E63D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:rsidR="00E63DF9" w:rsidRPr="00FE4AE2" w:rsidRDefault="00E63DF9" w:rsidP="00E63D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AE2">
        <w:rPr>
          <w:rFonts w:ascii="Times New Roman" w:hAnsi="Times New Roman" w:cs="Times New Roman"/>
          <w:b/>
          <w:bCs/>
          <w:sz w:val="24"/>
          <w:szCs w:val="24"/>
        </w:rPr>
        <w:t>Git operations</w:t>
      </w:r>
    </w:p>
    <w:p w:rsidR="00E63DF9" w:rsidRPr="00FE4AE2" w:rsidRDefault="00E63DF9" w:rsidP="00E63DF9">
      <w:pPr>
        <w:pStyle w:val="Heading4"/>
        <w:numPr>
          <w:ilvl w:val="0"/>
          <w:numId w:val="17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 w:rsidRPr="00FE4AE2"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:rsidR="00E63DF9" w:rsidRPr="00FE4AE2" w:rsidRDefault="00E63DF9" w:rsidP="00E63DF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GitHub Login.</w:t>
      </w:r>
    </w:p>
    <w:p w:rsidR="00E63DF9" w:rsidRPr="00FE4AE2" w:rsidRDefault="00E63DF9" w:rsidP="00E63DF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Sign in with your username and password</w:t>
      </w:r>
    </w:p>
    <w:p w:rsidR="00E63DF9" w:rsidRPr="00C72B17" w:rsidRDefault="00E63DF9" w:rsidP="00E63DF9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In the upper-right corner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use the 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drop-down menu, and select 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63DF9" w:rsidRPr="00FE4AE2" w:rsidRDefault="00E63DF9" w:rsidP="00E63DF9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:rsidR="00E63DF9" w:rsidRPr="00FE4AE2" w:rsidRDefault="00E63DF9" w:rsidP="00E63DF9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:rsidR="00E63DF9" w:rsidRPr="00776F7E" w:rsidRDefault="00E63DF9" w:rsidP="00E63DF9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FE4AE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63DF9" w:rsidRPr="00FE4AE2" w:rsidRDefault="00E63DF9" w:rsidP="00E63DF9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Push Operation:</w:t>
      </w:r>
    </w:p>
    <w:p w:rsidR="00E63DF9" w:rsidRDefault="00E63DF9" w:rsidP="00E63DF9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Go to add</w:t>
      </w:r>
      <w:r>
        <w:rPr>
          <w:rFonts w:ascii="Times New Roman" w:hAnsi="Times New Roman" w:cs="Times New Roman"/>
          <w:sz w:val="24"/>
          <w:szCs w:val="24"/>
        </w:rPr>
        <w:t xml:space="preserve"> files and select upload files.</w:t>
      </w:r>
    </w:p>
    <w:p w:rsidR="00E63DF9" w:rsidRPr="00C72B17" w:rsidRDefault="00E63DF9" w:rsidP="00E63DF9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:rsidR="00E63DF9" w:rsidRPr="00776F7E" w:rsidRDefault="00E63DF9" w:rsidP="00E63DF9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commit changes.</w:t>
      </w:r>
    </w:p>
    <w:p w:rsidR="00E63DF9" w:rsidRPr="00FE4AE2" w:rsidRDefault="00E63DF9" w:rsidP="00E63DF9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:rsidR="00E63DF9" w:rsidRPr="00C72B17" w:rsidRDefault="00E63DF9" w:rsidP="00E63DF9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code dropdown button</w:t>
      </w:r>
    </w:p>
    <w:p w:rsidR="00E63DF9" w:rsidRDefault="00E63DF9" w:rsidP="00E63DF9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Download Zip</w:t>
      </w: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Pr="00FE4AE2" w:rsidRDefault="00E63DF9" w:rsidP="00E63DF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a form like registration form or feedback form, after submit hide create form and enable the display section using java script.</w:t>
      </w:r>
    </w:p>
    <w:p w:rsidR="00E63DF9" w:rsidRPr="00FE4AE2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Pr="00FE4AE2" w:rsidRDefault="00E63DF9" w:rsidP="00E63DF9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Registration.html</w:t>
      </w:r>
    </w:p>
    <w:p w:rsidR="00E63DF9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&lt;html&gt; 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&lt;head&gt;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Registration Form&lt;/title&gt;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&lt;script&gt;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function passvalues()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>{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    </w:t>
      </w:r>
      <w:r w:rsidRPr="00FE4AE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     </w:t>
      </w:r>
      <w:r w:rsidRPr="00FE4AE2">
        <w:rPr>
          <w:rFonts w:ascii="Times New Roman" w:hAnsi="Times New Roman" w:cs="Times New Roman"/>
          <w:color w:val="auto"/>
        </w:rPr>
        <w:t>var name = document.getElementById("name").value;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email = document.getElementById("email").value;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address = document.getElementById("address").value;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localStorage.setItem("name",name);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localStorage.setItem("email",email);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localStorage.setItem("address",address);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return;</w:t>
      </w:r>
    </w:p>
    <w:p w:rsidR="00E63DF9" w:rsidRPr="00FE4AE2" w:rsidRDefault="00E63DF9" w:rsidP="00E63DF9">
      <w:pPr>
        <w:pStyle w:val="Default"/>
        <w:tabs>
          <w:tab w:val="left" w:pos="2807"/>
        </w:tabs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}</w:t>
      </w:r>
      <w:r>
        <w:rPr>
          <w:rFonts w:ascii="Times New Roman" w:hAnsi="Times New Roman" w:cs="Times New Roman"/>
          <w:color w:val="auto"/>
        </w:rPr>
        <w:tab/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&lt;h1&gt;Registrtion Form&lt;/h1&gt;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&lt;form action="Details.html"&gt;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&lt;fieldset&gt;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&lt;legend&gt;Registration&lt;/legend&gt;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Name &lt;/label&gt;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type="text" id="name"/&gt;&lt;br&gt;&lt;br&gt;  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Email ID &lt;/label&gt;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type="email" id="email"/&gt;&lt;br&gt;&lt;br&gt;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Address &lt;/label&gt;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type="address" id="address"/&gt;&lt;br&gt;&lt;br&gt;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type="submit" value="submit" onclick="passvalues()"/&gt;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&lt;/fieldset&gt; 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&lt;/form&gt;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E63DF9" w:rsidRPr="00E63DF9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&lt;/html&gt;  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Details.html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lastRenderedPageBreak/>
        <w:t xml:space="preserve">    &lt;head&gt;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Details&lt;/title&gt;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Your Name is:&lt;p id="name"&gt;&lt;/p&gt;&lt;br&gt;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email is:&lt;p id="email"&gt;&lt;/p&gt;&lt;br&gt;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address is:&lt;p id="address"&gt;&lt;/p&gt; 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&lt;script&gt;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r w:rsidRPr="00FE4AE2">
        <w:rPr>
          <w:rFonts w:ascii="Times New Roman" w:hAnsi="Times New Roman" w:cs="Times New Roman"/>
          <w:color w:val="auto"/>
        </w:rPr>
        <w:t>document.getElementById("name").innerHTML = localStorage.getItem("name");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r w:rsidRPr="00FE4AE2">
        <w:rPr>
          <w:rFonts w:ascii="Times New Roman" w:hAnsi="Times New Roman" w:cs="Times New Roman"/>
          <w:color w:val="auto"/>
        </w:rPr>
        <w:t>document.getElementById("email").innerHTML = localStorage.getItem("email");</w:t>
      </w:r>
    </w:p>
    <w:p w:rsidR="00E63DF9" w:rsidRPr="00FE4AE2" w:rsidRDefault="00E63DF9" w:rsidP="00E63DF9">
      <w:pPr>
        <w:pStyle w:val="Default"/>
        <w:spacing w:line="276" w:lineRule="auto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r w:rsidRPr="00FE4AE2">
        <w:rPr>
          <w:rFonts w:ascii="Times New Roman" w:hAnsi="Times New Roman" w:cs="Times New Roman"/>
          <w:color w:val="auto"/>
        </w:rPr>
        <w:t>document.getEle</w:t>
      </w:r>
      <w:r>
        <w:rPr>
          <w:rFonts w:ascii="Times New Roman" w:hAnsi="Times New Roman" w:cs="Times New Roman"/>
          <w:color w:val="auto"/>
        </w:rPr>
        <w:t xml:space="preserve">mentById("address").innerHTML = </w:t>
      </w:r>
      <w:r w:rsidRPr="00FE4AE2">
        <w:rPr>
          <w:rFonts w:ascii="Times New Roman" w:hAnsi="Times New Roman" w:cs="Times New Roman"/>
          <w:color w:val="auto"/>
        </w:rPr>
        <w:t>localStorage.getItem("address");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E63DF9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Pr="00714192" w:rsidRDefault="00E63DF9" w:rsidP="00E63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192">
        <w:rPr>
          <w:rFonts w:ascii="Times New Roman" w:hAnsi="Times New Roman" w:cs="Times New Roman"/>
          <w:b/>
          <w:sz w:val="24"/>
          <w:szCs w:val="24"/>
        </w:rPr>
        <w:lastRenderedPageBreak/>
        <w:t>Create form validation using JavaScript</w:t>
      </w:r>
    </w:p>
    <w:p w:rsidR="00E63DF9" w:rsidRDefault="00E63DF9" w:rsidP="00E63DF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&lt;html&gt;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</w:t>
      </w:r>
      <w:r w:rsidRPr="00020913">
        <w:rPr>
          <w:rFonts w:ascii="Times New Roman" w:hAnsi="Times New Roman" w:cs="Times New Roman"/>
          <w:sz w:val="24"/>
          <w:szCs w:val="24"/>
        </w:rPr>
        <w:t>&gt;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function validateform(){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var name=document.myform.name.value;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var password=document.myform.password.value;  </w:t>
      </w:r>
    </w:p>
    <w:p w:rsidR="00E63DF9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if (name==null || name=="")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alert("Name can't be blank");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:rsidR="00E63DF9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}</w:t>
      </w:r>
    </w:p>
    <w:p w:rsidR="00E63DF9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else if(password.length&lt;6)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alert("Password must be at least 6 characters long.");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63DF9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&lt;form name="myform" method="post" action="valid.html" onsubmit="return validateform()" 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Name: &lt;input type="text" name="name"&gt;&lt;br/&gt;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Password: &lt;input type="password" name="password"&gt;&lt;br/&gt;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&lt;input type="submit" value="register"&gt;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&lt;/body&gt;</w:t>
      </w:r>
    </w:p>
    <w:p w:rsidR="00E63DF9" w:rsidRPr="00020913" w:rsidRDefault="00E63DF9" w:rsidP="00E63DF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&lt;/html&gt;</w:t>
      </w: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020913">
        <w:rPr>
          <w:rFonts w:ascii="Times New Roman" w:hAnsi="Times New Roman" w:cs="Times New Roman"/>
          <w:b/>
          <w:color w:val="auto"/>
        </w:rPr>
        <w:t>valid.html</w:t>
      </w:r>
    </w:p>
    <w:p w:rsidR="00E63DF9" w:rsidRPr="00020913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&lt;html&gt;</w:t>
      </w:r>
    </w:p>
    <w:p w:rsidR="00E63DF9" w:rsidRPr="00020913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&lt;body&gt;</w:t>
      </w:r>
    </w:p>
    <w:p w:rsidR="00E63DF9" w:rsidRPr="00020913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 xml:space="preserve"> &lt;h1&gt;Validation Successfull&lt;/h1&gt;</w:t>
      </w:r>
    </w:p>
    <w:p w:rsidR="00E63DF9" w:rsidRPr="00020913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&lt;/body&gt;</w:t>
      </w:r>
    </w:p>
    <w:p w:rsidR="00E63DF9" w:rsidRPr="00020913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&lt;/html&gt;</w:t>
      </w: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Create and run simple program in TypeScript </w:t>
      </w:r>
    </w:p>
    <w:p w:rsidR="00E63DF9" w:rsidRPr="009E757A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Pr="00FE4AE2" w:rsidRDefault="00E63DF9" w:rsidP="00E63DF9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Install TypeScript using Node.js Package Manager (npm)</w:t>
      </w:r>
    </w:p>
    <w:p w:rsidR="00E63DF9" w:rsidRPr="00FE4AE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rPr>
          <w:rStyle w:val="Strong"/>
        </w:rPr>
        <w:t>Step-1</w:t>
      </w:r>
      <w:r w:rsidRPr="00FE4AE2">
        <w:t> Install Node.js. It is used to setup TypeScript on our local computer.</w:t>
      </w:r>
    </w:p>
    <w:p w:rsidR="00E63DF9" w:rsidRPr="00FE4AE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To install Node.js on Windows, go to the following link: </w:t>
      </w:r>
      <w:hyperlink r:id="rId8" w:tgtFrame="_blank" w:history="1">
        <w:r w:rsidRPr="00FE4AE2">
          <w:rPr>
            <w:rStyle w:val="Hyperlink"/>
            <w:rFonts w:eastAsiaTheme="majorEastAsia"/>
            <w:b/>
            <w:bCs/>
          </w:rPr>
          <w:t>https://www.javatpoint.com/install-nodejs</w:t>
        </w:r>
      </w:hyperlink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Install TypeScript. To install TypeScript, enter the following command in the Terminal Window.</w:t>
      </w:r>
    </w:p>
    <w:p w:rsidR="00E63DF9" w:rsidRPr="00265BE1" w:rsidRDefault="00E63DF9" w:rsidP="00E63DF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--save-dev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//As dev dependency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E63DF9" w:rsidRPr="00265BE1" w:rsidRDefault="00E63DF9" w:rsidP="00E63DF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-g            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as a global module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E63DF9" w:rsidRPr="00FE4AE2" w:rsidRDefault="00E63DF9" w:rsidP="00E63DF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</w:t>
      </w:r>
    </w:p>
    <w:p w:rsidR="00E63DF9" w:rsidRPr="00265BE1" w:rsidRDefault="00E63DF9" w:rsidP="00E63DF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-g typescript</w:t>
      </w:r>
    </w:p>
    <w:p w:rsidR="00E63DF9" w:rsidRPr="00265BE1" w:rsidRDefault="00E63DF9" w:rsidP="00E63DF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@latest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-g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latest if you have an older version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Step-3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To verify the installation was successful, enter the command </w:t>
      </w: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$ tsc -v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 the Terminal Window.</w:t>
      </w: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Install Live server</w:t>
      </w:r>
    </w:p>
    <w:p w:rsidR="00E63DF9" w:rsidRPr="00FE4AE2" w:rsidRDefault="00E63DF9" w:rsidP="00E63DF9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>npm install -g live-server</w:t>
      </w:r>
    </w:p>
    <w:p w:rsidR="00E63DF9" w:rsidRDefault="00E63DF9" w:rsidP="00E63DF9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</w:p>
    <w:p w:rsidR="00E63DF9" w:rsidRPr="00FE4AE2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Create and run first program in TypeScript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command prompt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go to d: drive(any drive)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d:\&gt;mkdir typescript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d:\&gt;cd  typescript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d:\typescript&gt; </w:t>
      </w: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--save-dev 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 visual studio code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file-open folder-choose typescript folder from d: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create new file- save it as types.ts</w:t>
      </w:r>
      <w:r w:rsidRPr="00FE4AE2">
        <w:rPr>
          <w:rFonts w:ascii="Times New Roman" w:hAnsi="Times New Roman" w:cs="Times New Roman"/>
          <w:sz w:val="24"/>
          <w:szCs w:val="24"/>
        </w:rPr>
        <w:t>(any name.ts)</w:t>
      </w:r>
    </w:p>
    <w:p w:rsidR="00E63DF9" w:rsidRPr="00FE4AE2" w:rsidRDefault="00E63DF9" w:rsidP="00E63DF9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the below code and save it</w:t>
      </w:r>
    </w:p>
    <w:p w:rsidR="00E63DF9" w:rsidRPr="00265BE1" w:rsidRDefault="00E63DF9" w:rsidP="00E63DF9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lastRenderedPageBreak/>
        <w:t>console.log("Hello World");</w:t>
      </w:r>
    </w:p>
    <w:p w:rsidR="00E63DF9" w:rsidRPr="00265BE1" w:rsidRDefault="00E63DF9" w:rsidP="00E63DF9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go to command prompt and compile the program</w:t>
      </w:r>
    </w:p>
    <w:p w:rsidR="00E63DF9" w:rsidRPr="00265BE1" w:rsidRDefault="00E63DF9" w:rsidP="00E63DF9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tsc types.ts</w:t>
      </w:r>
    </w:p>
    <w:p w:rsidR="00E63DF9" w:rsidRPr="00265BE1" w:rsidRDefault="00E63DF9" w:rsidP="00E63DF9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run the program</w:t>
      </w:r>
    </w:p>
    <w:p w:rsidR="00E63DF9" w:rsidRPr="00265BE1" w:rsidRDefault="00E63DF9" w:rsidP="00E63DF9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node types.js</w:t>
      </w:r>
    </w:p>
    <w:p w:rsidR="00E63DF9" w:rsidRPr="00265BE1" w:rsidRDefault="00E63DF9" w:rsidP="00E63DF9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Observe the output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ins w:id="0" w:author="ADMIN" w:date="2023-01-09T11:16:00Z">
        <w:r>
          <w:rPr>
            <w:rFonts w:ascii="Times New Roman" w:hAnsi="Times New Roman" w:cs="Times New Roman"/>
            <w:color w:val="auto"/>
          </w:rPr>
          <w:t>-</w:t>
        </w:r>
      </w:ins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Pr="00FE4AE2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Pr="00265BE1" w:rsidRDefault="00E63DF9" w:rsidP="00E63DF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Forms - Use of HTML tags in forms like select, input, file, textarea, etc. 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&lt;html&gt;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&lt;head&gt;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&lt;title&gt;Form Element&lt;/title&gt;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&lt;/head&gt;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&lt;body&gt;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&lt;form&gt;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&lt;label&gt;TextBox:&lt;/label&gt;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&lt;input type="text"id="t1" name="name"value=""/&gt;&lt;br&gt;&lt;br&gt;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Gender:&lt;br&gt;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&lt;input type="radio" id="male" name="gender" value=""/&gt;Male&lt;br&gt;&lt;br&gt;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&lt;input type="radio" id="female" name="gender" value=""/&gt;Female&lt;br&gt;&lt;br&gt;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Check Box:&lt;input type="checkbox"id="c1"name=""value=""/&gt;&lt;br&gt;&lt;br&gt;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File:&lt;input type="file"id="f1"name="file"value=""/&gt;&lt;br&gt;&lt;br&gt;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Select:&lt;br&gt;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&lt;label&gt;Sem&lt;/label&gt;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&lt;select name="sem" id="sem"&gt;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&lt;option value="1"&gt;1 sem&lt;/option&gt;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&lt;option value="2"&gt;2 sem&lt;/option&gt;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&lt;/select&gt;&lt;br&gt;&lt;br&gt;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Text Area:&lt;br&gt;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&lt;textarea id="ta"name="textarea"rows="4"cols="50"&gt;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Clear and Write a feedback here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&lt;/textarea&gt;&lt;br&gt;&lt;br&gt;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 xml:space="preserve"> 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&lt;fieldset&gt;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&lt;legend&gt;Personal Details&lt;/legend&gt;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&lt;label&gt;First Name:&lt;/label&gt;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&lt;input type="text"id="fn"name="fn"/&gt;&lt;br&gt;&lt;br&gt;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&lt;label&gt;Last Name:&lt;/label&gt;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&lt;input type="text"id="ln"name="ln"/&gt;&lt;br&gt;&lt;br&gt;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&lt;/fieldset&gt;&lt;br&gt;&lt;br&gt;</w:t>
      </w:r>
    </w:p>
    <w:p w:rsid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Button:&lt;input type="SUBMIT"id="t1"name=""value="Submit"/&gt;&lt;br&gt;</w:t>
      </w:r>
    </w:p>
    <w:p w:rsidR="00697AF4" w:rsidRPr="004224C1" w:rsidRDefault="00697AF4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&lt;/form&gt;</w:t>
      </w:r>
    </w:p>
    <w:p w:rsidR="004224C1" w:rsidRPr="004224C1" w:rsidRDefault="004224C1" w:rsidP="004224C1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&lt;/body&gt;</w:t>
      </w:r>
    </w:p>
    <w:p w:rsidR="004224C1" w:rsidRDefault="004224C1" w:rsidP="004224C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4224C1">
        <w:rPr>
          <w:rFonts w:ascii="Times New Roman" w:hAnsi="Times New Roman" w:cs="Times New Roman"/>
          <w:color w:val="auto"/>
        </w:rPr>
        <w:t>&lt;/html&gt;</w:t>
      </w:r>
    </w:p>
    <w:p w:rsidR="004224C1" w:rsidRDefault="004224C1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Default="004224C1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Default="004224C1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4224C1" w:rsidRPr="00FE4AE2" w:rsidRDefault="004224C1" w:rsidP="0015676D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63DF9" w:rsidRPr="00265BE1" w:rsidRDefault="00E63DF9" w:rsidP="00E63DF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t>Testing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single</w:t>
      </w:r>
      <w:r w:rsidRPr="00F34FDA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page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application (Registration form) using React</w:t>
      </w:r>
      <w:r w:rsidRPr="00FE4AE2">
        <w:rPr>
          <w:rFonts w:ascii="Times New Roman" w:hAnsi="Times New Roman" w:cs="Times New Roman"/>
          <w:color w:val="auto"/>
        </w:rPr>
        <w:t>.</w:t>
      </w:r>
    </w:p>
    <w:p w:rsidR="00E63DF9" w:rsidRDefault="00E63DF9" w:rsidP="00E63DF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435CAA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Note: Add App</w:t>
      </w:r>
      <w:r w:rsidR="00E63DF9">
        <w:rPr>
          <w:rFonts w:ascii="Times New Roman" w:hAnsi="Times New Roman" w:cs="Times New Roman"/>
          <w:b/>
          <w:color w:val="auto"/>
        </w:rPr>
        <w:t>.js file in index.js file</w:t>
      </w:r>
    </w:p>
    <w:p w:rsidR="00E63DF9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E63DF9" w:rsidRPr="00FE4AE2" w:rsidRDefault="00E63DF9" w:rsidP="00E63D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:rsidR="00E63DF9" w:rsidRPr="00FE4AE2" w:rsidRDefault="009B7B3D" w:rsidP="00E63DF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&lt;App</w:t>
      </w:r>
      <w:r w:rsidR="00E63DF9" w:rsidRPr="00FE4AE2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Pr="00FE4AE2" w:rsidRDefault="009B7B3D" w:rsidP="00E63DF9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App</w:t>
      </w:r>
      <w:r w:rsidR="00E63DF9" w:rsidRPr="00FE4AE2">
        <w:rPr>
          <w:rFonts w:ascii="Times New Roman" w:hAnsi="Times New Roman" w:cs="Times New Roman"/>
          <w:b/>
          <w:color w:val="auto"/>
        </w:rPr>
        <w:t>.js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Form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  <w:r w:rsidRPr="009B7B3D">
        <w:rPr>
          <w:rFonts w:ascii="Consolas" w:eastAsia="Times New Roman" w:hAnsi="Consolas" w:cs="Times New Roman"/>
          <w:color w:val="4FC1FF"/>
          <w:sz w:val="14"/>
          <w:szCs w:val="14"/>
        </w:rPr>
        <w:t>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B7B3D">
        <w:rPr>
          <w:rFonts w:ascii="Consolas" w:eastAsia="Times New Roman" w:hAnsi="Consolas" w:cs="Times New Roman"/>
          <w:color w:val="4FC1FF"/>
          <w:sz w:val="14"/>
          <w:szCs w:val="14"/>
        </w:rPr>
        <w:t>setName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= 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  <w:r w:rsidRPr="009B7B3D">
        <w:rPr>
          <w:rFonts w:ascii="Consolas" w:eastAsia="Times New Roman" w:hAnsi="Consolas" w:cs="Times New Roman"/>
          <w:color w:val="4FC1FF"/>
          <w:sz w:val="14"/>
          <w:szCs w:val="14"/>
        </w:rPr>
        <w:t>password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B7B3D">
        <w:rPr>
          <w:rFonts w:ascii="Consolas" w:eastAsia="Times New Roman" w:hAnsi="Consolas" w:cs="Times New Roman"/>
          <w:color w:val="4FC1FF"/>
          <w:sz w:val="14"/>
          <w:szCs w:val="14"/>
        </w:rPr>
        <w:t>setPassword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= 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"name can't be blank"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password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B5CEA8"/>
          <w:sz w:val="14"/>
          <w:szCs w:val="14"/>
        </w:rPr>
        <w:t>6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"password do not match the reqirement"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"registred successfully"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'web'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'head'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Registration form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'hee'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handleSubmit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</w:p>
    <w:p w:rsidR="009B7B3D" w:rsidRPr="009B7B3D" w:rsidRDefault="009B7B3D" w:rsidP="009B7B3D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br/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Name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setName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/&gt;&lt;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Password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password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B7B3D">
        <w:rPr>
          <w:rFonts w:ascii="Consolas" w:eastAsia="Times New Roman" w:hAnsi="Consolas" w:cs="Times New Roman"/>
          <w:color w:val="DCDCAA"/>
          <w:sz w:val="14"/>
          <w:szCs w:val="14"/>
        </w:rPr>
        <w:t>setPassword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/&gt;&lt;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B7B3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B7B3D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Submit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B7B3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B7B3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B7B3D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E63DF9" w:rsidRPr="009B7B3D" w:rsidRDefault="009B7B3D" w:rsidP="009B7B3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B7B3D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E63DF9" w:rsidRDefault="00E63DF9" w:rsidP="00E63DF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Default="00E63DF9" w:rsidP="009B7B3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Pr="00F34FDA" w:rsidRDefault="00E63DF9" w:rsidP="00E63DF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t>Implement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navigation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using</w:t>
      </w:r>
      <w:r w:rsidRPr="00F34FDA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react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router</w:t>
      </w:r>
    </w:p>
    <w:p w:rsidR="00E63DF9" w:rsidRPr="00FE4AE2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:rsidR="00E63DF9" w:rsidRPr="00FE4AE2" w:rsidRDefault="00E63DF9" w:rsidP="00E63DF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:rsidR="00E63DF9" w:rsidRPr="00FE4AE2" w:rsidRDefault="00E63DF9" w:rsidP="00E63DF9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npm i -D react-router-dom</w:t>
      </w:r>
    </w:p>
    <w:p w:rsidR="00E63DF9" w:rsidRPr="00FE4AE2" w:rsidRDefault="00E63DF9" w:rsidP="00E63D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DF9" w:rsidRPr="00FE4AE2" w:rsidRDefault="00E63DF9" w:rsidP="00E63D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ReactDOM from "react-dom/client";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BrowserRouter, Routes, Route } from "react-router-dom";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Layout from "./pages/Layout";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Home from "./pages/Home";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Blogs from "./pages/Blogs";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Contact from "./pages/Contact";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NoPage from "./pages/NoPage";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export default function App() {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&lt;BrowserRouter&gt;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element={&lt;Layout /&gt;}&gt;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element={&lt;Home /&gt;} /&gt;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element={&lt;Blogs /&gt;} /&gt;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element={&lt;Contact /&gt;} /&gt;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element={&lt;NoPage /&gt;} /&gt;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&lt;/Routes&gt;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&lt;/BrowserRouter&gt;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E63DF9" w:rsidRPr="00FE4AE2" w:rsidRDefault="00E63DF9" w:rsidP="00E63DF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root.render(&lt;App /&gt;);</w:t>
      </w:r>
    </w:p>
    <w:p w:rsidR="00E63DF9" w:rsidRPr="00FE4AE2" w:rsidRDefault="00E63DF9" w:rsidP="00E63D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Create a folder name called pages. Within a pages create following files.</w:t>
      </w:r>
    </w:p>
    <w:p w:rsidR="00E63DF9" w:rsidRPr="00FE4AE2" w:rsidRDefault="00E63DF9" w:rsidP="00E63DF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Blogs = () =&gt; {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&lt;h1&gt;Blog Articles&lt;/h1&gt;;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Blogs;</w:t>
      </w:r>
    </w:p>
    <w:p w:rsidR="00E63DF9" w:rsidRPr="00FE4AE2" w:rsidRDefault="00E63DF9" w:rsidP="00E63DF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Contact = () =&gt; {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&lt;h1&gt;Contact Me&lt;/h1&gt;;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Contact;</w:t>
      </w:r>
    </w:p>
    <w:p w:rsidR="00E63DF9" w:rsidRPr="00FE4AE2" w:rsidRDefault="00E63DF9" w:rsidP="00E63D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Home = () =&gt; {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&lt;h1&gt;Home&lt;/h1&gt;;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Home;</w:t>
      </w:r>
    </w:p>
    <w:p w:rsidR="00E63DF9" w:rsidRPr="00FE4AE2" w:rsidRDefault="00E63DF9" w:rsidP="00E63D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Outlet, Link } from "react-router-dom";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Layout = () =&gt; {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&lt;nav&gt;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&lt;ul&gt;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to="/contact"&gt;Contact&lt;/Link&gt;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&lt;/ul&gt;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&lt;/nav&gt;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:rsidR="00E63DF9" w:rsidRPr="00FE4AE2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};export default Layout;</w:t>
      </w:r>
    </w:p>
    <w:p w:rsidR="00E63DF9" w:rsidRPr="00B43654" w:rsidRDefault="00E63DF9" w:rsidP="00E63DF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NoPage.js</w:t>
      </w:r>
    </w:p>
    <w:p w:rsidR="00E63DF9" w:rsidRDefault="00E63DF9" w:rsidP="00E63DF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NoPage = () =&gt; {</w:t>
      </w: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&lt;h1&gt;404&lt;/h1&gt;;</w:t>
      </w: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63DF9" w:rsidRPr="00FE4AE2" w:rsidRDefault="00E63DF9" w:rsidP="00E63D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NoPage;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Pr="00FE4AE2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ul {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list-style-type: none;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0;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overflow: hidden;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#04AA6D;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{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float: left;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border-right:1px solid #bbb;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 {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color: white;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text-align: center;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14px 16px;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text-decoration: none;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a:hover:not(.active) {</w:t>
      </w:r>
    </w:p>
    <w:p w:rsidR="00E63DF9" w:rsidRPr="00FE4AE2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#111;</w:t>
      </w:r>
    </w:p>
    <w:p w:rsidR="00E63DF9" w:rsidRPr="00E63DF9" w:rsidRDefault="00E63DF9" w:rsidP="00E63D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3DF9" w:rsidRDefault="00E63DF9" w:rsidP="00E63DF9">
      <w:pPr>
        <w:pStyle w:val="TableParagraph"/>
        <w:numPr>
          <w:ilvl w:val="0"/>
          <w:numId w:val="1"/>
        </w:numPr>
        <w:spacing w:before="129" w:line="360" w:lineRule="auto"/>
        <w:rPr>
          <w:b/>
          <w:sz w:val="24"/>
          <w:shd w:val="clear" w:color="auto" w:fill="FBFBFB"/>
        </w:rPr>
      </w:pPr>
      <w:r w:rsidRPr="0079103B">
        <w:rPr>
          <w:b/>
          <w:sz w:val="24"/>
          <w:shd w:val="clear" w:color="auto" w:fill="FBFBFB"/>
        </w:rPr>
        <w:lastRenderedPageBreak/>
        <w:t>Create</w:t>
      </w:r>
      <w:r w:rsidRPr="0079103B">
        <w:rPr>
          <w:b/>
          <w:spacing w:val="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9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application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with</w:t>
      </w:r>
      <w:r w:rsidRPr="0079103B">
        <w:rPr>
          <w:b/>
          <w:spacing w:val="7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1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Initializer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using</w:t>
      </w:r>
      <w:r w:rsidRPr="0079103B">
        <w:rPr>
          <w:b/>
          <w:spacing w:val="1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dependencies</w:t>
      </w:r>
      <w:r w:rsidRPr="0079103B">
        <w:rPr>
          <w:b/>
          <w:spacing w:val="1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like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-46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Web,</w:t>
      </w:r>
      <w:r w:rsidRPr="0079103B">
        <w:rPr>
          <w:b/>
          <w:spacing w:val="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Data</w:t>
      </w:r>
      <w:r w:rsidRPr="0079103B">
        <w:rPr>
          <w:b/>
          <w:spacing w:val="4"/>
          <w:sz w:val="24"/>
          <w:shd w:val="clear" w:color="auto" w:fill="FBFBFB"/>
        </w:rPr>
        <w:t xml:space="preserve"> </w:t>
      </w:r>
      <w:r>
        <w:rPr>
          <w:b/>
          <w:sz w:val="24"/>
          <w:shd w:val="clear" w:color="auto" w:fill="FBFBFB"/>
        </w:rPr>
        <w:t>JPA</w:t>
      </w:r>
    </w:p>
    <w:p w:rsidR="00E63DF9" w:rsidRDefault="00E63DF9" w:rsidP="00E63DF9">
      <w:pPr>
        <w:pStyle w:val="TableParagraph"/>
        <w:spacing w:before="129" w:line="360" w:lineRule="auto"/>
        <w:rPr>
          <w:sz w:val="24"/>
          <w:shd w:val="clear" w:color="auto" w:fill="FBFBFB"/>
        </w:rPr>
      </w:pPr>
    </w:p>
    <w:p w:rsidR="00E63DF9" w:rsidRPr="0079103B" w:rsidRDefault="00E63DF9" w:rsidP="00E63DF9">
      <w:pPr>
        <w:pStyle w:val="TableParagraph"/>
        <w:spacing w:before="129" w:line="360" w:lineRule="auto"/>
        <w:rPr>
          <w:sz w:val="24"/>
        </w:rPr>
      </w:pPr>
      <w:r>
        <w:rPr>
          <w:sz w:val="24"/>
          <w:shd w:val="clear" w:color="auto" w:fill="FBFBFB"/>
        </w:rPr>
        <w:t xml:space="preserve">Step1: go to google and search for spring initialize. Visit </w:t>
      </w:r>
      <w:hyperlink r:id="rId9" w:history="1">
        <w:r w:rsidRPr="00421AB9">
          <w:rPr>
            <w:rStyle w:val="Hyperlink"/>
            <w:sz w:val="24"/>
            <w:shd w:val="clear" w:color="auto" w:fill="FBFBFB"/>
          </w:rPr>
          <w:t>https://start.spring.io/</w:t>
        </w:r>
      </w:hyperlink>
      <w:r>
        <w:rPr>
          <w:sz w:val="24"/>
          <w:shd w:val="clear" w:color="auto" w:fill="FBFBFB"/>
        </w:rPr>
        <w:t xml:space="preserve"> website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Step2: Choose project, language, spring Boot version. Add project metadata and dependencies as shown below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4600" cy="32956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Step3: click on generate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go to download and extract the zip file.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Step4: Open Eclipse 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file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import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maven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existing maven project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next-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browse the extracted file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finish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Step5: Goto main Method</w:t>
      </w:r>
      <w:r w:rsidRPr="0026303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Add 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System.out.println(“Welcome to Spring Boot Application”);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Right Click and Run as Spring Boot App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3DF9" w:rsidRDefault="00E63DF9" w:rsidP="00E63DF9">
      <w:pPr>
        <w:pStyle w:val="Default"/>
        <w:numPr>
          <w:ilvl w:val="0"/>
          <w:numId w:val="1"/>
        </w:numPr>
        <w:spacing w:line="360" w:lineRule="auto"/>
        <w:jc w:val="both"/>
        <w:rPr>
          <w:b/>
          <w:shd w:val="clear" w:color="auto" w:fill="FBFBFB"/>
        </w:rPr>
      </w:pPr>
      <w:r w:rsidRPr="00CE5C3F">
        <w:rPr>
          <w:b/>
          <w:shd w:val="clear" w:color="auto" w:fill="FBFBFB"/>
        </w:rPr>
        <w:lastRenderedPageBreak/>
        <w:t>Create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REST</w:t>
      </w:r>
      <w:r w:rsidRPr="00CE5C3F">
        <w:rPr>
          <w:b/>
          <w:spacing w:val="11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controller</w:t>
      </w:r>
      <w:r w:rsidRPr="00CE5C3F">
        <w:rPr>
          <w:b/>
          <w:spacing w:val="12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for</w:t>
      </w:r>
      <w:r w:rsidRPr="00CE5C3F">
        <w:rPr>
          <w:b/>
          <w:spacing w:val="13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CRUD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operations</w:t>
      </w:r>
    </w:p>
    <w:p w:rsidR="00E63DF9" w:rsidRPr="00E94AB9" w:rsidRDefault="00E63DF9" w:rsidP="00E63DF9">
      <w:pPr>
        <w:pStyle w:val="NormalWeb"/>
        <w:shd w:val="clear" w:color="auto" w:fill="FFFFFF"/>
        <w:spacing w:line="360" w:lineRule="auto"/>
        <w:jc w:val="both"/>
      </w:pPr>
      <w:r w:rsidRPr="00B26715">
        <w:rPr>
          <w:rStyle w:val="Strong"/>
          <w:color w:val="333333"/>
        </w:rPr>
        <w:t>Step 1:</w:t>
      </w:r>
      <w:r w:rsidRPr="00B26715">
        <w:rPr>
          <w:color w:val="333333"/>
        </w:rPr>
        <w:t> </w:t>
      </w:r>
      <w:r>
        <w:rPr>
          <w:color w:val="333333"/>
        </w:rPr>
        <w:t>Go to Eclipse</w:t>
      </w:r>
      <w:r w:rsidRPr="00E94AB9">
        <w:rPr>
          <w:color w:val="333333"/>
        </w:rPr>
        <w:sym w:font="Wingdings" w:char="F0E0"/>
      </w:r>
      <w:r>
        <w:t>Help</w:t>
      </w:r>
      <w:r>
        <w:sym w:font="Wingdings" w:char="F0E0"/>
      </w:r>
      <w:r>
        <w:t>Eclipse Marketplace</w:t>
      </w:r>
      <w:r>
        <w:sym w:font="Wingdings" w:char="F0E0"/>
      </w:r>
      <w:r>
        <w:t>Find/Search for STS4(Spring Tool Suite4) and Install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 2</w:t>
      </w:r>
      <w:r w:rsidRPr="00B26715">
        <w:rPr>
          <w:rStyle w:val="Strong"/>
          <w:color w:val="333333"/>
        </w:rPr>
        <w:t>:</w:t>
      </w:r>
      <w:r w:rsidRPr="00B26715">
        <w:rPr>
          <w:color w:val="333333"/>
        </w:rPr>
        <w:t> Click on </w:t>
      </w:r>
      <w:r>
        <w:rPr>
          <w:rStyle w:val="Strong"/>
          <w:color w:val="333333"/>
        </w:rPr>
        <w:t xml:space="preserve">File </w:t>
      </w:r>
      <w:r w:rsidRPr="00B26715">
        <w:rPr>
          <w:rStyle w:val="Strong"/>
          <w:color w:val="333333"/>
        </w:rPr>
        <w:t>-&gt; New -&gt;</w:t>
      </w:r>
      <w:r>
        <w:rPr>
          <w:rStyle w:val="Strong"/>
          <w:color w:val="333333"/>
        </w:rPr>
        <w:t>Project-&gt;</w:t>
      </w:r>
      <w:r w:rsidRPr="00B26715">
        <w:rPr>
          <w:rStyle w:val="Strong"/>
          <w:color w:val="333333"/>
        </w:rPr>
        <w:t xml:space="preserve"> Spring Starter Project 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Name: Springboot-first-app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Dependencies: Spring Web, Spring Data JPA, MySQL Driver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Step3: Create 3 Packages with the following names entity, controller and repository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Step4: Create User.java class under entity package, Usercontroller.java under controller package and </w:t>
      </w:r>
      <w:r w:rsidRPr="00076072">
        <w:rPr>
          <w:color w:val="000000"/>
          <w:shd w:val="clear" w:color="auto" w:fill="D4D4D4"/>
        </w:rPr>
        <w:t>UserRepository.java</w:t>
      </w:r>
      <w:r>
        <w:rPr>
          <w:rStyle w:val="Strong"/>
          <w:color w:val="333333"/>
        </w:rPr>
        <w:t xml:space="preserve"> interface under repository package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Step4: Write the following Code</w:t>
      </w:r>
    </w:p>
    <w:p w:rsidR="00E63DF9" w:rsidRPr="0050667C" w:rsidRDefault="00E63DF9" w:rsidP="00E63DF9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 w:rsidRPr="0050667C">
        <w:rPr>
          <w:rStyle w:val="Strong"/>
          <w:color w:val="333333"/>
        </w:rPr>
        <w:t>User.java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package com.example.demo.entity;</w:t>
      </w: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@Entity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@Table(name="user")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public class User {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@Id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@GeneratedValue(strategy=GenerationType.AUTO)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private Long id;</w:t>
      </w:r>
    </w:p>
    <w:p w:rsidR="00E63DF9" w:rsidRPr="0050667C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private String firstname;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private String lasttname;</w:t>
      </w: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Getter &amp; Setter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Default and parameter constructor</w:t>
      </w: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Note: Right click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source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select getter&amp; setter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}</w:t>
      </w:r>
    </w:p>
    <w:p w:rsidR="00E63DF9" w:rsidRPr="00DF701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lastRenderedPageBreak/>
        <w:t>UserRepository.java</w:t>
      </w: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646464"/>
          <w:sz w:val="24"/>
          <w:szCs w:val="24"/>
        </w:rPr>
      </w:pP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UserRepository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JpaRepository&lt;User,Long&gt;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Usercontroller.java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F7012">
        <w:rPr>
          <w:rFonts w:ascii="Times New Roman" w:hAnsi="Times New Roman" w:cs="Times New Roman"/>
          <w:sz w:val="24"/>
          <w:szCs w:val="24"/>
        </w:rPr>
        <w:t xml:space="preserve"> com.example.demo.controller;</w:t>
      </w: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@RestController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@RequestMapping("/users")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Usercontroller {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@Autowired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UserRepository userRepository;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List&lt;User&gt; getAllUser()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.userRepository.findAll();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@PostMapping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createUser(@RequestBody User user)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.userRepository.save(user);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@PutMapping("/{id}")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updateUser(@RequestBody User user,@PathVariable("id")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.userRepository.findById(userId).orElseThrow();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ex.setFirstname(user.getFirstname());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ex.setLasttname(user.getLasttname());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.userRepository.save(ex);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@DeleteMapping("/{id}")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ResponseEntity&lt;User&gt; deleteUser(@PathVariable("id")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.userRepository.findById(userId).orElseThrow();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.userRepository.delete(ex);</w:t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ResponseEntity.</w:t>
      </w:r>
      <w:r w:rsidRPr="00DF7012">
        <w:rPr>
          <w:rFonts w:ascii="Times New Roman" w:hAnsi="Times New Roman" w:cs="Times New Roman"/>
          <w:i/>
          <w:iCs/>
          <w:sz w:val="24"/>
          <w:szCs w:val="24"/>
        </w:rPr>
        <w:t>ok</w:t>
      </w:r>
      <w:r w:rsidRPr="00DF7012">
        <w:rPr>
          <w:rFonts w:ascii="Times New Roman" w:hAnsi="Times New Roman" w:cs="Times New Roman"/>
          <w:sz w:val="24"/>
          <w:szCs w:val="24"/>
        </w:rPr>
        <w:t>().build();</w:t>
      </w:r>
      <w:r w:rsidRPr="00DF7012">
        <w:rPr>
          <w:rFonts w:ascii="Times New Roman" w:hAnsi="Times New Roman" w:cs="Times New Roman"/>
          <w:sz w:val="24"/>
          <w:szCs w:val="24"/>
        </w:rPr>
        <w:tab/>
      </w:r>
    </w:p>
    <w:p w:rsidR="00E63DF9" w:rsidRPr="00DF7012" w:rsidRDefault="00E63DF9" w:rsidP="00E63D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F7012">
        <w:t>}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E63DF9" w:rsidRPr="00D51997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D51997">
        <w:rPr>
          <w:b/>
        </w:rPr>
        <w:t>Application.property</w:t>
      </w:r>
    </w:p>
    <w:p w:rsidR="00E63DF9" w:rsidRPr="00D27AB5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spring.datasource.url=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jdbc:mysql://localhost:3306/emp</w:t>
      </w:r>
    </w:p>
    <w:p w:rsidR="00E63DF9" w:rsidRPr="00D27AB5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spring.datasource.username=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E63DF9" w:rsidRPr="00D27AB5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spring.datasource.password=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 xml:space="preserve">spring.jpa.hibernate.ddl-auto = 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update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1474DF" w:rsidRDefault="001474DF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1474DF" w:rsidRDefault="001474DF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1474DF" w:rsidRDefault="001474DF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1474DF" w:rsidRDefault="001474DF" w:rsidP="00E63DF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E63DF9" w:rsidRDefault="00E63DF9" w:rsidP="00E63DF9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 w:rsidRPr="00CC46AA">
        <w:rPr>
          <w:b/>
          <w:shd w:val="clear" w:color="auto" w:fill="FBFBFB"/>
        </w:rPr>
        <w:lastRenderedPageBreak/>
        <w:t>Test</w:t>
      </w:r>
      <w:r w:rsidRPr="00CC46AA">
        <w:rPr>
          <w:b/>
          <w:spacing w:val="6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created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APIs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with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the</w:t>
      </w:r>
      <w:r w:rsidRPr="00CC46AA">
        <w:rPr>
          <w:b/>
          <w:spacing w:val="8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help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of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Postman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t>Note: Create crud operation to Test with Postman</w:t>
      </w:r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Step1:</w:t>
      </w:r>
      <w:r w:rsidRPr="00F34FDA">
        <w:rPr>
          <w:shd w:val="clear" w:color="auto" w:fill="FBFBFB"/>
        </w:rPr>
        <w:t xml:space="preserve"> Download &amp; Install postman from official website </w:t>
      </w:r>
    </w:p>
    <w:p w:rsidR="00E63DF9" w:rsidRPr="00F34FDA" w:rsidRDefault="003964D7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hyperlink r:id="rId11" w:history="1">
        <w:r w:rsidR="00E63DF9" w:rsidRPr="00F34FDA">
          <w:rPr>
            <w:rStyle w:val="Hyperlink"/>
            <w:shd w:val="clear" w:color="auto" w:fill="FBFBFB"/>
          </w:rPr>
          <w:t>https://www.postman.com/downloads/</w:t>
        </w:r>
      </w:hyperlink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Step2:</w:t>
      </w:r>
      <w:r w:rsidRPr="00F34FDA">
        <w:rPr>
          <w:shd w:val="clear" w:color="auto" w:fill="FBFBFB"/>
        </w:rPr>
        <w:t xml:space="preserve"> Click on Collection and Create Collection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Add Request</w:t>
      </w:r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Step3:</w:t>
      </w:r>
      <w:r w:rsidRPr="00F34FDA">
        <w:rPr>
          <w:shd w:val="clear" w:color="auto" w:fill="FBFBFB"/>
        </w:rPr>
        <w:t xml:space="preserve"> Demonstrate Get, Post, Put, Delete methods</w:t>
      </w:r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Get:</w:t>
      </w:r>
      <w:r w:rsidRPr="00F34FDA">
        <w:rPr>
          <w:shd w:val="clear" w:color="auto" w:fill="FBFBFB"/>
        </w:rPr>
        <w:t xml:space="preserve"> Select Get method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Send</w:t>
      </w:r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Post:</w:t>
      </w:r>
      <w:r w:rsidRPr="00F34FDA">
        <w:rPr>
          <w:shd w:val="clear" w:color="auto" w:fill="FBFBFB"/>
        </w:rPr>
        <w:t xml:space="preserve"> Select Post method from dropdown list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Click on Body, choose raw and select JSON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Give the input in the form of JSON  and Click on Send</w:t>
      </w:r>
    </w:p>
    <w:p w:rsidR="00E63DF9" w:rsidRDefault="00E63DF9" w:rsidP="00E63DF9">
      <w:pPr>
        <w:pStyle w:val="NormalWeb"/>
        <w:shd w:val="clear" w:color="auto" w:fill="FFFFFF"/>
        <w:spacing w:line="360" w:lineRule="auto"/>
        <w:jc w:val="both"/>
        <w:rPr>
          <w:shd w:val="clear" w:color="auto" w:fill="FBFBFB"/>
        </w:rPr>
      </w:pPr>
      <w:r>
        <w:rPr>
          <w:noProof/>
          <w:shd w:val="clear" w:color="auto" w:fill="FBFBFB"/>
        </w:rPr>
        <w:drawing>
          <wp:inline distT="0" distB="0" distL="0" distR="0">
            <wp:extent cx="5895975" cy="2600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3077" t="14622" b="5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Put:</w:t>
      </w:r>
      <w:r w:rsidRPr="00F34FDA">
        <w:rPr>
          <w:shd w:val="clear" w:color="auto" w:fill="FBFBFB"/>
        </w:rPr>
        <w:t xml:space="preserve"> Select Put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shd w:val="clear" w:color="auto" w:fill="FBFBFB"/>
        </w:rPr>
        <w:t>Update the existing data by using primary key and Click on Send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Delete:</w:t>
      </w:r>
      <w:r w:rsidRPr="00F34FDA">
        <w:rPr>
          <w:shd w:val="clear" w:color="auto" w:fill="FBFBFB"/>
        </w:rPr>
        <w:t xml:space="preserve"> Select Delete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E63DF9" w:rsidRPr="00F34FDA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E63DF9" w:rsidRDefault="00E63DF9" w:rsidP="00E63D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Writing Junit test cases for CRUD operations</w:t>
      </w:r>
    </w:p>
    <w:p w:rsidR="00E63DF9" w:rsidRDefault="00E63DF9" w:rsidP="00E63DF9">
      <w:pPr>
        <w:spacing w:after="0" w:line="360" w:lineRule="auto"/>
        <w:jc w:val="both"/>
        <w:rPr>
          <w:b/>
          <w:shd w:val="clear" w:color="auto" w:fill="FBFBFB"/>
        </w:rPr>
      </w:pPr>
    </w:p>
    <w:p w:rsidR="00E63DF9" w:rsidRPr="00E141F5" w:rsidRDefault="00E63DF9" w:rsidP="00E63D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41F5">
        <w:rPr>
          <w:b/>
          <w:shd w:val="clear" w:color="auto" w:fill="FBFBFB"/>
        </w:rPr>
        <w:t xml:space="preserve">Note: </w:t>
      </w:r>
      <w:r>
        <w:rPr>
          <w:b/>
          <w:shd w:val="clear" w:color="auto" w:fill="FBFBFB"/>
        </w:rPr>
        <w:t xml:space="preserve">Create </w:t>
      </w:r>
      <w:r w:rsidRPr="00E141F5">
        <w:rPr>
          <w:b/>
          <w:shd w:val="clear" w:color="auto" w:fill="FBFBFB"/>
        </w:rPr>
        <w:t xml:space="preserve">crud operation to Test with </w:t>
      </w:r>
      <w:r>
        <w:rPr>
          <w:b/>
          <w:shd w:val="clear" w:color="auto" w:fill="FBFBFB"/>
        </w:rPr>
        <w:t>Junit</w:t>
      </w:r>
    </w:p>
    <w:p w:rsidR="00E63DF9" w:rsidRPr="00E141F5" w:rsidRDefault="00E63DF9" w:rsidP="00E63D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63DF9" w:rsidRPr="00F34FDA" w:rsidRDefault="00E63DF9" w:rsidP="00E63D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Download JUnit from https://junit.org/junit4/ </w:t>
      </w:r>
    </w:p>
    <w:p w:rsidR="00E63DF9" w:rsidRPr="00F34FDA" w:rsidRDefault="00E63DF9" w:rsidP="00E63D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Goto download &amp; install </w:t>
      </w:r>
    </w:p>
    <w:p w:rsidR="00E63DF9" w:rsidRPr="00F34FDA" w:rsidRDefault="00E63DF9" w:rsidP="00E63D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Plain-old Jar &amp; Download the following </w:t>
      </w:r>
    </w:p>
    <w:p w:rsidR="00E63DF9" w:rsidRPr="00F34FDA" w:rsidRDefault="003964D7" w:rsidP="00E63DF9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63DF9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junit.jar</w:t>
        </w:r>
      </w:hyperlink>
    </w:p>
    <w:p w:rsidR="00E63DF9" w:rsidRPr="00F34FDA" w:rsidRDefault="003964D7" w:rsidP="00E63DF9">
      <w:pPr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63DF9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hamcrest-core.jar</w:t>
        </w:r>
      </w:hyperlink>
    </w:p>
    <w:p w:rsidR="00E63DF9" w:rsidRPr="00F34FDA" w:rsidRDefault="00E63DF9" w:rsidP="00E63DF9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folder in any drive by giving relevant name, copy and paste both jar files to the folder.</w:t>
      </w:r>
    </w:p>
    <w:p w:rsidR="00E63DF9" w:rsidRPr="00F34FDA" w:rsidRDefault="00E63DF9" w:rsidP="00E63DF9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project in eclipse</w:t>
      </w:r>
    </w:p>
    <w:p w:rsidR="00E63DF9" w:rsidRPr="00F34FDA" w:rsidRDefault="00E63DF9" w:rsidP="00E63DF9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Right click on project select build path, click on configure build path</w:t>
      </w:r>
    </w:p>
    <w:p w:rsidR="00E63DF9" w:rsidRPr="00F34FDA" w:rsidRDefault="00E63DF9" w:rsidP="00E63DF9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Select java build path, Click on Libraries and click on class path in libraries, go to Add External JAR’s, select junit.jar and hamcrest-core.jar files, click on apply and then apply and close.</w:t>
      </w:r>
    </w:p>
    <w:p w:rsidR="00E63DF9" w:rsidRPr="00F34FDA" w:rsidRDefault="00E63DF9" w:rsidP="00E63DF9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Goto src/test/java folder find default package and Testclass</w:t>
      </w:r>
    </w:p>
    <w:p w:rsidR="00E63DF9" w:rsidRPr="00F34FDA" w:rsidRDefault="00E63DF9" w:rsidP="00E63DF9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Write the below code 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@SpringBootTest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34FDA">
        <w:rPr>
          <w:rFonts w:ascii="Times New Roman" w:hAnsi="Times New Roman" w:cs="Times New Roman"/>
          <w:sz w:val="24"/>
          <w:szCs w:val="24"/>
        </w:rPr>
        <w:t xml:space="preserve"> SpringbootFirstAppApplicationTests {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UserRepository userRepo;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testCreate()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 u=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34FDA">
        <w:rPr>
          <w:rFonts w:ascii="Times New Roman" w:hAnsi="Times New Roman" w:cs="Times New Roman"/>
          <w:sz w:val="24"/>
          <w:szCs w:val="24"/>
        </w:rPr>
        <w:t xml:space="preserve"> User();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u.setId(3L);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u.setFirstname("Kavya");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u.setLasttname("shree");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userRepo.save(u);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r w:rsidRPr="00F34FDA">
        <w:rPr>
          <w:rFonts w:ascii="Times New Roman" w:hAnsi="Times New Roman" w:cs="Times New Roman"/>
          <w:sz w:val="24"/>
          <w:szCs w:val="24"/>
        </w:rPr>
        <w:t>(userRepo.findById(902L).get());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testReadAll()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List&lt;User&gt; list=userRepo.findAll();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F34FDA">
        <w:rPr>
          <w:rFonts w:ascii="Times New Roman" w:hAnsi="Times New Roman" w:cs="Times New Roman"/>
          <w:sz w:val="24"/>
          <w:szCs w:val="24"/>
        </w:rPr>
        <w:t>(list).size().isGreaterThan(0);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testUpdate()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u=userRepo.findById(</w:t>
      </w:r>
      <w:r w:rsidRPr="00F34FDA">
        <w:rPr>
          <w:rFonts w:ascii="Times New Roman" w:hAnsi="Times New Roman" w:cs="Times New Roman"/>
          <w:sz w:val="24"/>
          <w:szCs w:val="24"/>
        </w:rPr>
        <w:t>2L).get();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u.setFirstname("Murthy");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userRepo.save(u);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("Niranjan",userRepo.findById(902L).get().getFirstname());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testDelete()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userRepo.deleteById(</w:t>
      </w:r>
      <w:r w:rsidRPr="00F34FDA">
        <w:rPr>
          <w:rFonts w:ascii="Times New Roman" w:hAnsi="Times New Roman" w:cs="Times New Roman"/>
          <w:sz w:val="24"/>
          <w:szCs w:val="24"/>
        </w:rPr>
        <w:t>2L);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F34FDA">
        <w:rPr>
          <w:rFonts w:ascii="Times New Roman" w:hAnsi="Times New Roman" w:cs="Times New Roman"/>
          <w:sz w:val="24"/>
          <w:szCs w:val="24"/>
        </w:rPr>
        <w:t>(userRepo.existsById(852L)).isFalse();</w:t>
      </w:r>
    </w:p>
    <w:p w:rsidR="00E63DF9" w:rsidRPr="00F34FDA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E63DF9" w:rsidRPr="00F34FDA" w:rsidRDefault="00E63DF9" w:rsidP="00E63D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E63DF9" w:rsidRPr="00F34FDA" w:rsidRDefault="00E63DF9" w:rsidP="00E63D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 w:rsidRPr="00F34FDA">
        <w:rPr>
          <w:b/>
          <w:shd w:val="clear" w:color="auto" w:fill="FBFBFB"/>
        </w:rPr>
        <w:lastRenderedPageBreak/>
        <w:t>CRUD</w:t>
      </w:r>
      <w:r w:rsidRPr="00F34FDA">
        <w:rPr>
          <w:b/>
          <w:spacing w:val="11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Operations</w:t>
      </w:r>
      <w:r w:rsidRPr="00F34FDA">
        <w:rPr>
          <w:b/>
          <w:spacing w:val="12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on</w:t>
      </w:r>
      <w:r w:rsidRPr="00F34FDA">
        <w:rPr>
          <w:b/>
          <w:spacing w:val="7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document using Mongo DB</w:t>
      </w:r>
    </w:p>
    <w:p w:rsidR="00E63DF9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Creating a Table.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db.createCollection("student")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 ok: 1 }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show tables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student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3DF9" w:rsidRPr="00F34FDA" w:rsidRDefault="00E63DF9" w:rsidP="00E63DF9">
      <w:pPr>
        <w:pStyle w:val="Heading2"/>
        <w:spacing w:before="0" w:line="360" w:lineRule="auto"/>
        <w:ind w:left="36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insert() Method</w:t>
      </w:r>
    </w:p>
    <w:p w:rsidR="00E63DF9" w:rsidRPr="00F34FDA" w:rsidRDefault="00E63DF9" w:rsidP="00E63DF9">
      <w:pPr>
        <w:pStyle w:val="NormalWeb"/>
        <w:spacing w:before="0" w:beforeAutospacing="0" w:after="0" w:afterAutospacing="0" w:line="360" w:lineRule="auto"/>
        <w:ind w:left="360"/>
        <w:jc w:val="both"/>
      </w:pPr>
      <w:r w:rsidRPr="00F34FDA">
        <w:t>To insert data into MongoDB collection, you need to use MongoDB's </w:t>
      </w:r>
      <w:r w:rsidRPr="00F34FDA">
        <w:rPr>
          <w:bCs/>
        </w:rPr>
        <w:t>insert()</w:t>
      </w:r>
      <w:r w:rsidRPr="00F34FDA">
        <w:t> or </w:t>
      </w:r>
      <w:r w:rsidRPr="00F34FDA">
        <w:rPr>
          <w:bCs/>
        </w:rPr>
        <w:t>save()</w:t>
      </w:r>
      <w:r w:rsidRPr="00F34FDA">
        <w:t> method.</w:t>
      </w:r>
    </w:p>
    <w:p w:rsidR="00E63DF9" w:rsidRPr="00F34FDA" w:rsidRDefault="00E63DF9" w:rsidP="00E63DF9">
      <w:pPr>
        <w:pStyle w:val="Heading3"/>
        <w:spacing w:before="0" w:line="36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Syntax: </w:t>
      </w:r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db.COLLECTION_NAME.insert(document)</w:t>
      </w:r>
    </w:p>
    <w:p w:rsidR="00E63DF9" w:rsidRPr="00F34FDA" w:rsidRDefault="00E63DF9" w:rsidP="00E63DF9">
      <w:pPr>
        <w:pStyle w:val="Heading3"/>
        <w:spacing w:before="0" w:line="360" w:lineRule="auto"/>
        <w:ind w:left="360"/>
        <w:rPr>
          <w:rStyle w:val="pln"/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db.student.insert({"id":1,"name":"chandru","mark":300})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db.student.insertMany([{"id":1,"name":"chandru","mark":300},</w:t>
      </w:r>
    </w:p>
    <w:p w:rsidR="00E63DF9" w:rsidRPr="00F34FDA" w:rsidRDefault="00E63DF9" w:rsidP="00E63DF9">
      <w:pPr>
        <w:spacing w:after="0" w:line="360" w:lineRule="auto"/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{"id":2,"name":"suman","mark":290}])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db.student.find({})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Update.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db.student.update({"name":"chandru"},{$set:{"name":"sekar",id:5}})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Delete only one data.</w:t>
      </w:r>
    </w:p>
    <w:p w:rsidR="00E63DF9" w:rsidRPr="00F34FDA" w:rsidRDefault="00E63DF9" w:rsidP="00E63D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db.student.deleteOne({"name":"sekar"})</w:t>
      </w:r>
    </w:p>
    <w:p w:rsidR="00E63DF9" w:rsidRDefault="00E63DF9" w:rsidP="00E63DF9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E63DF9" w:rsidRDefault="00E63DF9" w:rsidP="00E63DF9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E63DF9" w:rsidRDefault="00E63DF9" w:rsidP="00E63DF9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E63DF9" w:rsidRDefault="00E63DF9" w:rsidP="00E63DF9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E63DF9" w:rsidRDefault="00E63DF9" w:rsidP="00E63DF9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E63DF9" w:rsidRPr="006D212F" w:rsidRDefault="00E63DF9" w:rsidP="00E63DF9">
      <w:pPr>
        <w:pStyle w:val="TableParagraph"/>
        <w:numPr>
          <w:ilvl w:val="0"/>
          <w:numId w:val="1"/>
        </w:numPr>
        <w:spacing w:before="128" w:line="360" w:lineRule="auto"/>
        <w:ind w:right="425"/>
        <w:rPr>
          <w:rFonts w:ascii="Times New Roman" w:hAnsi="Times New Roman" w:cs="Times New Roman"/>
          <w:b/>
          <w:sz w:val="24"/>
        </w:rPr>
      </w:pP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lastRenderedPageBreak/>
        <w:t>Perform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CRUD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Operations</w:t>
      </w:r>
      <w:r w:rsidRPr="006D212F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on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MongoDB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through REST API using Spring Boot Starter</w:t>
      </w:r>
      <w:r w:rsidRPr="006D212F">
        <w:rPr>
          <w:rFonts w:ascii="Times New Roman" w:hAnsi="Times New Roman" w:cs="Times New Roman"/>
          <w:b/>
          <w:spacing w:val="-46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Data MongoDB</w:t>
      </w:r>
    </w:p>
    <w:p w:rsidR="00E63DF9" w:rsidRDefault="00E63DF9" w:rsidP="00E63DF9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E63DF9" w:rsidRPr="00F43DA3" w:rsidRDefault="00E63DF9" w:rsidP="00E63DF9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:rsidR="00E63DF9" w:rsidRPr="00F43DA3" w:rsidRDefault="00E63DF9" w:rsidP="00E63DF9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:rsidR="00E63DF9" w:rsidRPr="00285AF2" w:rsidRDefault="00E63DF9" w:rsidP="00E63DF9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:rsidR="00E63DF9" w:rsidRPr="00285AF2" w:rsidRDefault="00E63DF9" w:rsidP="00E63DF9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</w:p>
    <w:p w:rsidR="00E63DF9" w:rsidRPr="00285AF2" w:rsidRDefault="00E63DF9" w:rsidP="00E63DF9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:rsidR="00E63DF9" w:rsidRPr="00285AF2" w:rsidRDefault="00E63DF9" w:rsidP="00E63DF9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</w:p>
    <w:p w:rsidR="00E63DF9" w:rsidRPr="00285AF2" w:rsidRDefault="00E63DF9" w:rsidP="00E63DF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3DF9" w:rsidRPr="00F43DA3" w:rsidRDefault="00E63DF9" w:rsidP="00E63DF9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:rsidR="00E63DF9" w:rsidRPr="00285AF2" w:rsidRDefault="00E63DF9" w:rsidP="00E63DF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entity</w:t>
      </w:r>
    </w:p>
    <w:p w:rsidR="00E63DF9" w:rsidRPr="00285AF2" w:rsidRDefault="00E63DF9" w:rsidP="00E63DF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:rsidR="00E63DF9" w:rsidRPr="00285AF2" w:rsidRDefault="00E63DF9" w:rsidP="00E63DF9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:rsidR="00E63DF9" w:rsidRPr="00F43DA3" w:rsidRDefault="00E63DF9" w:rsidP="00E63DF9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646464"/>
          <w:sz w:val="24"/>
          <w:szCs w:val="24"/>
        </w:rPr>
      </w:pP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@NoArgsConstructor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@AllArgsConstructor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(collection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3DF9" w:rsidRPr="00642096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096">
        <w:rPr>
          <w:rFonts w:ascii="Times New Roman" w:hAnsi="Times New Roman" w:cs="Times New Roman"/>
          <w:b/>
          <w:color w:val="000000"/>
          <w:sz w:val="24"/>
          <w:szCs w:val="24"/>
        </w:rPr>
        <w:tab/>
        <w:t>//Call Getter &amp; Setter</w:t>
      </w:r>
    </w:p>
    <w:p w:rsidR="00E63DF9" w:rsidRPr="00285AF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:rsidR="00E63DF9" w:rsidRPr="00285AF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E63DF9" w:rsidRPr="00642096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rStyle w:val="Strong"/>
          <w:spacing w:val="2"/>
          <w:bdr w:val="none" w:sz="0" w:space="0" w:color="auto" w:frame="1"/>
        </w:rPr>
        <w:lastRenderedPageBreak/>
        <w:t>Step 5: </w:t>
      </w:r>
      <w:r w:rsidRPr="00642096">
        <w:rPr>
          <w:spacing w:val="2"/>
        </w:rPr>
        <w:t>Inside the repository package</w:t>
      </w:r>
    </w:p>
    <w:p w:rsidR="00E63DF9" w:rsidRPr="00642096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spacing w:val="2"/>
        </w:rPr>
        <w:t>Create a simple interface and name the interface as </w:t>
      </w:r>
      <w:r w:rsidRPr="00642096">
        <w:rPr>
          <w:rStyle w:val="Strong"/>
          <w:spacing w:val="2"/>
          <w:bdr w:val="none" w:sz="0" w:space="0" w:color="auto" w:frame="1"/>
        </w:rPr>
        <w:t>BookRepo</w:t>
      </w:r>
      <w:r w:rsidRPr="00642096">
        <w:rPr>
          <w:spacing w:val="2"/>
        </w:rPr>
        <w:t>. This interface is going to extend the </w:t>
      </w:r>
      <w:r w:rsidRPr="00642096">
        <w:rPr>
          <w:rStyle w:val="Strong"/>
          <w:spacing w:val="2"/>
          <w:bdr w:val="none" w:sz="0" w:space="0" w:color="auto" w:frame="1"/>
        </w:rPr>
        <w:t>MongoRepository</w:t>
      </w:r>
    </w:p>
    <w:p w:rsidR="00E63DF9" w:rsidRPr="00285AF2" w:rsidRDefault="00E63DF9" w:rsidP="00E63DF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MongoRepository&lt;Book, Integer&gt; {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63DF9" w:rsidRPr="00285AF2" w:rsidRDefault="00E63DF9" w:rsidP="00E63DF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3DF9" w:rsidRPr="00642096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bCs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 </w:t>
      </w:r>
      <w:r w:rsidRPr="00D87A79">
        <w:rPr>
          <w:spacing w:val="2"/>
        </w:rPr>
        <w:t>Inside the controller package. Inside the package create one class named as </w:t>
      </w:r>
      <w:r w:rsidRPr="00D87A79">
        <w:rPr>
          <w:rStyle w:val="Strong"/>
          <w:spacing w:val="2"/>
          <w:bdr w:val="none" w:sz="0" w:space="0" w:color="auto" w:frame="1"/>
        </w:rPr>
        <w:t>BookController</w:t>
      </w:r>
    </w:p>
    <w:p w:rsidR="00E63DF9" w:rsidRPr="00DA08D1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@RestController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BookController {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@PostMapping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"/addBook"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saveBook(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@RequestBody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3DF9" w:rsidRPr="00285AF2" w:rsidRDefault="00E63DF9" w:rsidP="00E63DF9">
      <w:pPr>
        <w:tabs>
          <w:tab w:val="left" w:pos="720"/>
          <w:tab w:val="left" w:pos="150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"/findAllBooks"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getBooks() {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.findAll();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@DeleteMapping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deleteBook(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@PathVariable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63DF9" w:rsidRPr="00285AF2" w:rsidRDefault="00E63DF9" w:rsidP="00E63DF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63DF9" w:rsidRPr="00642096" w:rsidRDefault="00E63DF9" w:rsidP="00E63DF9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20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7: </w:t>
      </w:r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Below is the code for the application.properties file</w:t>
      </w:r>
    </w:p>
    <w:p w:rsidR="00E63DF9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8989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spring.data.mongodb.host=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</w:p>
    <w:p w:rsidR="00E63DF9" w:rsidRPr="00285AF2" w:rsidRDefault="00E63DF9" w:rsidP="00E63DF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spring.data.mongodb.port=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:rsidR="00E63DF9" w:rsidRPr="00285AF2" w:rsidRDefault="00E63DF9" w:rsidP="00E63DF9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spring.data.mongodb.database=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jss</w:t>
      </w:r>
    </w:p>
    <w:p w:rsidR="00E63DF9" w:rsidRPr="00285AF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E63DF9" w:rsidRPr="00285AF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> Inside the MongoDB Compass</w:t>
      </w:r>
    </w:p>
    <w:p w:rsidR="00E63DF9" w:rsidRPr="00285AF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Go to your MongoDB Compass and create a Database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BookStore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</w:t>
      </w:r>
    </w:p>
    <w:p w:rsidR="00E63DF9" w:rsidRPr="00285AF2" w:rsidRDefault="00E63DF9" w:rsidP="00E63DF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3DF9" w:rsidRPr="007411D7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:rsidR="00E63DF9" w:rsidRPr="00285AF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15" w:history="1">
        <w:r w:rsidRPr="00285AF2">
          <w:rPr>
            <w:rStyle w:val="Hyperlink"/>
            <w:spacing w:val="2"/>
          </w:rPr>
          <w:t>http://localhost:8989/addBook</w:t>
        </w:r>
      </w:hyperlink>
    </w:p>
    <w:p w:rsidR="00E63DF9" w:rsidRPr="00285AF2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t xml:space="preserve">GET – </w:t>
      </w:r>
      <w:hyperlink r:id="rId16" w:history="1">
        <w:r w:rsidRPr="00285AF2">
          <w:rPr>
            <w:rStyle w:val="Hyperlink"/>
            <w:spacing w:val="2"/>
            <w:shd w:val="clear" w:color="auto" w:fill="FFFFFF"/>
          </w:rPr>
          <w:t>http://localhost:8989/findAllBooks</w:t>
        </w:r>
      </w:hyperlink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</w:pPr>
      <w:r w:rsidRPr="00285AF2">
        <w:rPr>
          <w:color w:val="273239"/>
          <w:spacing w:val="2"/>
          <w:shd w:val="clear" w:color="auto" w:fill="FFFFFF"/>
        </w:rPr>
        <w:t xml:space="preserve">DELETE – </w:t>
      </w:r>
      <w:hyperlink r:id="rId17" w:history="1">
        <w:r w:rsidRPr="00734C90">
          <w:rPr>
            <w:rStyle w:val="Hyperlink"/>
            <w:spacing w:val="2"/>
            <w:shd w:val="clear" w:color="auto" w:fill="FFFFFF"/>
          </w:rPr>
          <w:t>http://localhost:8989/delete/1</w:t>
        </w:r>
      </w:hyperlink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Pr="006D212F" w:rsidRDefault="00E63DF9" w:rsidP="00E63D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E63DF9" w:rsidRPr="00DF56B7" w:rsidRDefault="00E63DF9" w:rsidP="00E63D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6B7">
        <w:rPr>
          <w:rFonts w:ascii="Times New Roman" w:hAnsi="Times New Roman" w:cs="Times New Roman"/>
          <w:b/>
          <w:sz w:val="24"/>
          <w:szCs w:val="24"/>
        </w:rPr>
        <w:lastRenderedPageBreak/>
        <w:t>Securing REST APIs with Spring Security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add security to our Spring Boot application, we need to add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 starter dependency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&lt;dependency&gt;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&lt;groupId&gt;org.springframework.boot&lt;/groupId&gt;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&lt;artifactId&gt;spring-boot-starter-security&lt;/artifactId&gt;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&lt;/dependency&gt;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DF9" w:rsidRPr="00E23FB5" w:rsidRDefault="00E63DF9" w:rsidP="00E63DF9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also include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SecurityAutoConfiguration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class containing the initial/default security configuration.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By default, the Authentication gets enabled for the Application. Also, content negotiation is used to determine if basic or formLogin should be used.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predefined properties: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spring.security.user.name=root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spring.security.user.password=root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If we don't configure the password using the predefined property </w:t>
      </w:r>
      <w:r w:rsidRPr="00E23FB5">
        <w:rPr>
          <w:rStyle w:val="hl-attribu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spring.security.user.password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and start the application, a default password is randomly generated and printed in the console log: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Using default security password: c8be15de-4488-4490-9dc6-fab3f91435c6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File - new – Project - spring starter project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Name: spring-basic-security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Package: com.example.security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Click Next - Add Dependencies: Spring Web, Spring Security, Spring Boot Dev Tools….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Finish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SpringBasicSecurityApplication</w:t>
      </w: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23FB5">
        <w:rPr>
          <w:rFonts w:ascii="Times New Roman" w:hAnsi="Times New Roman" w:cs="Times New Roman"/>
          <w:sz w:val="24"/>
          <w:szCs w:val="24"/>
        </w:rPr>
        <w:t xml:space="preserve"> com.example.security;</w:t>
      </w:r>
    </w:p>
    <w:p w:rsidR="00E63DF9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SecurityController.java</w:t>
      </w:r>
    </w:p>
    <w:p w:rsidR="00E63DF9" w:rsidRPr="00F71614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com.example.security;</w:t>
      </w:r>
    </w:p>
    <w:p w:rsidR="00E63DF9" w:rsidRPr="00F71614" w:rsidRDefault="00E63DF9" w:rsidP="00E63DF9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org.springframework.web.bind.annotation.GetMapping;</w:t>
      </w: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org.springframework.web.bind.annotation.RestController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F71614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SecurityController { </w:t>
      </w: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String Welcome() { </w:t>
      </w: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>"&lt;h1&gt;Welcome to SpringBoot Security&lt;/h1&gt;"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E63DF9" w:rsidRPr="00F71614" w:rsidRDefault="00E63DF9" w:rsidP="00E63D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63DF9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63DF9" w:rsidRPr="00F71614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3DF9" w:rsidRPr="00E23FB5" w:rsidRDefault="00E63DF9" w:rsidP="00E63DF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application.properties File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spring.security.user.name=niranjan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spring.security.user.password=murthy</w:t>
      </w:r>
    </w:p>
    <w:p w:rsidR="00E63DF9" w:rsidRPr="00E23FB5" w:rsidRDefault="00E63DF9" w:rsidP="00E63DF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server.port=8090</w:t>
      </w: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E63DF9" w:rsidRDefault="00E63DF9" w:rsidP="00E63DF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sectPr w:rsidR="00E63DF9" w:rsidSect="003D4CA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391" w:rsidRDefault="00147391" w:rsidP="00E63DF9">
      <w:pPr>
        <w:spacing w:after="0" w:line="240" w:lineRule="auto"/>
      </w:pPr>
      <w:r>
        <w:separator/>
      </w:r>
    </w:p>
  </w:endnote>
  <w:endnote w:type="continuationSeparator" w:id="1">
    <w:p w:rsidR="00147391" w:rsidRDefault="00147391" w:rsidP="00E6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CAC" w:rsidRDefault="003D4C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JSSPN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65F9A" w:rsidRPr="00165F9A">
        <w:rPr>
          <w:rFonts w:asciiTheme="majorHAnsi" w:hAnsiTheme="majorHAnsi"/>
          <w:noProof/>
        </w:rPr>
        <w:t>10</w:t>
      </w:r>
    </w:fldSimple>
  </w:p>
  <w:p w:rsidR="003D4CAC" w:rsidRDefault="003D4C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391" w:rsidRDefault="00147391" w:rsidP="00E63DF9">
      <w:pPr>
        <w:spacing w:after="0" w:line="240" w:lineRule="auto"/>
      </w:pPr>
      <w:r>
        <w:separator/>
      </w:r>
    </w:p>
  </w:footnote>
  <w:footnote w:type="continuationSeparator" w:id="1">
    <w:p w:rsidR="00147391" w:rsidRDefault="00147391" w:rsidP="00E6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8B577C87BA24628BE46380B9E201F0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D4CAC" w:rsidRDefault="003D4CAC" w:rsidP="003D4CA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Lab manual</w:t>
        </w:r>
      </w:p>
    </w:sdtContent>
  </w:sdt>
  <w:p w:rsidR="003D4CAC" w:rsidRDefault="003D4C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05F"/>
    <w:multiLevelType w:val="multilevel"/>
    <w:tmpl w:val="E9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816F7"/>
    <w:multiLevelType w:val="hybridMultilevel"/>
    <w:tmpl w:val="819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0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E70D9"/>
    <w:multiLevelType w:val="hybridMultilevel"/>
    <w:tmpl w:val="05E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C2BBF"/>
    <w:multiLevelType w:val="hybridMultilevel"/>
    <w:tmpl w:val="DD6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C1AF9"/>
    <w:multiLevelType w:val="multilevel"/>
    <w:tmpl w:val="159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0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F5769"/>
    <w:multiLevelType w:val="hybridMultilevel"/>
    <w:tmpl w:val="208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1"/>
  </w:num>
  <w:num w:numId="4">
    <w:abstractNumId w:val="26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30"/>
  </w:num>
  <w:num w:numId="10">
    <w:abstractNumId w:val="3"/>
  </w:num>
  <w:num w:numId="11">
    <w:abstractNumId w:val="22"/>
  </w:num>
  <w:num w:numId="12">
    <w:abstractNumId w:val="18"/>
  </w:num>
  <w:num w:numId="13">
    <w:abstractNumId w:val="23"/>
  </w:num>
  <w:num w:numId="14">
    <w:abstractNumId w:val="28"/>
  </w:num>
  <w:num w:numId="15">
    <w:abstractNumId w:val="10"/>
  </w:num>
  <w:num w:numId="16">
    <w:abstractNumId w:val="20"/>
  </w:num>
  <w:num w:numId="17">
    <w:abstractNumId w:val="21"/>
  </w:num>
  <w:num w:numId="18">
    <w:abstractNumId w:val="1"/>
  </w:num>
  <w:num w:numId="19">
    <w:abstractNumId w:val="27"/>
  </w:num>
  <w:num w:numId="20">
    <w:abstractNumId w:val="15"/>
  </w:num>
  <w:num w:numId="21">
    <w:abstractNumId w:val="29"/>
  </w:num>
  <w:num w:numId="22">
    <w:abstractNumId w:val="24"/>
  </w:num>
  <w:num w:numId="23">
    <w:abstractNumId w:val="0"/>
  </w:num>
  <w:num w:numId="24">
    <w:abstractNumId w:val="17"/>
  </w:num>
  <w:num w:numId="25">
    <w:abstractNumId w:val="5"/>
  </w:num>
  <w:num w:numId="26">
    <w:abstractNumId w:val="7"/>
  </w:num>
  <w:num w:numId="27">
    <w:abstractNumId w:val="12"/>
  </w:num>
  <w:num w:numId="28">
    <w:abstractNumId w:val="4"/>
  </w:num>
  <w:num w:numId="29">
    <w:abstractNumId w:val="16"/>
  </w:num>
  <w:num w:numId="30">
    <w:abstractNumId w:val="9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3DF9"/>
    <w:rsid w:val="00147391"/>
    <w:rsid w:val="001474DF"/>
    <w:rsid w:val="0015676D"/>
    <w:rsid w:val="00165F9A"/>
    <w:rsid w:val="002F1F35"/>
    <w:rsid w:val="003964D7"/>
    <w:rsid w:val="003D4CAC"/>
    <w:rsid w:val="004224C1"/>
    <w:rsid w:val="00435CAA"/>
    <w:rsid w:val="00487C67"/>
    <w:rsid w:val="00697AF4"/>
    <w:rsid w:val="00890CA9"/>
    <w:rsid w:val="009B7B3D"/>
    <w:rsid w:val="00A01B4F"/>
    <w:rsid w:val="00A52546"/>
    <w:rsid w:val="00E6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D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D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3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D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3D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E63DF9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E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DF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F9"/>
    <w:rPr>
      <w:rFonts w:ascii="Tahoma" w:eastAsiaTheme="minorHAns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D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63D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3DF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63DF9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E63DF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63DF9"/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E63DF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E63DF9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E63DF9"/>
  </w:style>
  <w:style w:type="character" w:styleId="Emphasis">
    <w:name w:val="Emphasis"/>
    <w:basedOn w:val="DefaultParagraphFont"/>
    <w:uiPriority w:val="20"/>
    <w:qFormat/>
    <w:rsid w:val="00E63DF9"/>
    <w:rPr>
      <w:i/>
      <w:iCs/>
    </w:rPr>
  </w:style>
  <w:style w:type="character" w:customStyle="1" w:styleId="hl-attribute">
    <w:name w:val="hl-attribute"/>
    <w:basedOn w:val="DefaultParagraphFont"/>
    <w:rsid w:val="00E63DF9"/>
  </w:style>
  <w:style w:type="paragraph" w:styleId="Revision">
    <w:name w:val="Revision"/>
    <w:hidden/>
    <w:uiPriority w:val="99"/>
    <w:semiHidden/>
    <w:rsid w:val="00E63DF9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stall-nodejs" TargetMode="External"/><Relationship Id="rId13" Type="http://schemas.openxmlformats.org/officeDocument/2006/relationships/hyperlink" Target="https://search.maven.org/search?q=g:junit%20AND%20a:juni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989/delete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989/findAllBoo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989/addBook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hyperlink" Target="https://search.maven.org/artifact/org.hamcrest/hamcrest-core/1.3/ja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B577C87BA24628BE46380B9E2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58DBA-141E-4EAB-9A24-44F73F6343EE}"/>
      </w:docPartPr>
      <w:docPartBody>
        <w:p w:rsidR="00765F8A" w:rsidRDefault="00485423" w:rsidP="00485423">
          <w:pPr>
            <w:pStyle w:val="18B577C87BA24628BE46380B9E201F0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5423"/>
    <w:rsid w:val="0037553F"/>
    <w:rsid w:val="00485423"/>
    <w:rsid w:val="00765F8A"/>
    <w:rsid w:val="00D3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B577C87BA24628BE46380B9E201F05">
    <w:name w:val="18B577C87BA24628BE46380B9E201F05"/>
    <w:rsid w:val="004854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3601</Words>
  <Characters>20528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/>
  <dc:creator>DELL</dc:creator>
  <cp:keywords/>
  <dc:description/>
  <cp:lastModifiedBy>DELL</cp:lastModifiedBy>
  <cp:revision>18</cp:revision>
  <dcterms:created xsi:type="dcterms:W3CDTF">2023-01-17T06:52:00Z</dcterms:created>
  <dcterms:modified xsi:type="dcterms:W3CDTF">2023-01-20T14:14:00Z</dcterms:modified>
</cp:coreProperties>
</file>